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3F50" w14:textId="77777777" w:rsidR="002D1CAC" w:rsidRDefault="002D1CAC" w:rsidP="006F4359">
      <w:pPr>
        <w:pStyle w:val="Heading1"/>
      </w:pPr>
      <w:r w:rsidRPr="002D1CAC">
        <w:t>ESP32 Wi-Fi Provisioning via BLE (Bluetooth Low Energy) – Arduino IDE</w:t>
      </w:r>
    </w:p>
    <w:p w14:paraId="453E1EEB" w14:textId="77777777" w:rsidR="006F4359" w:rsidRDefault="006F4359" w:rsidP="006F4359"/>
    <w:p w14:paraId="39CEA65C" w14:textId="77777777" w:rsidR="006F4359" w:rsidRPr="006F4359" w:rsidRDefault="006F4359" w:rsidP="006F4359"/>
    <w:p w14:paraId="3686EC00" w14:textId="7200BC0D" w:rsidR="009C4B07" w:rsidRPr="00542E7C" w:rsidRDefault="006D4F79" w:rsidP="009C4B07">
      <w:pPr>
        <w:rPr>
          <w:b/>
          <w:bCs/>
        </w:rPr>
      </w:pPr>
      <w:r w:rsidRPr="00542E7C">
        <w:rPr>
          <w:b/>
          <w:bCs/>
        </w:rPr>
        <w:t>Introduction:</w:t>
      </w:r>
    </w:p>
    <w:p w14:paraId="22EBFF0F" w14:textId="00AE87C0" w:rsidR="006D4F79" w:rsidRPr="00542E7C" w:rsidRDefault="009C4B07" w:rsidP="009C4B07">
      <w:r w:rsidRPr="00542E7C">
        <w:t>ESP32 Wi-Fi Provisioning via BLE (Bluetooth Low Energy) is a convenient method for connecting ESP32 microcontrollers to Wi-Fi networks. Instead of manually entering Wi-Fi credentials on the device</w:t>
      </w:r>
      <w:r w:rsidRPr="00542E7C">
        <w:t xml:space="preserve"> by using code</w:t>
      </w:r>
      <w:r w:rsidRPr="00542E7C">
        <w:t>, this approach uses BLE to transfer the network details from a smartphone or BLE-enabled device to the ESP32. This method simplifies the setup process</w:t>
      </w:r>
      <w:r w:rsidR="00542E7C" w:rsidRPr="00542E7C">
        <w:t xml:space="preserve"> and</w:t>
      </w:r>
      <w:r w:rsidRPr="00542E7C">
        <w:t xml:space="preserve"> especially useful for IoT applications and smart devices that need to connect to a Wi-Fi network quickly and efficiently.</w:t>
      </w:r>
    </w:p>
    <w:p w14:paraId="577924FB" w14:textId="4BE6B902" w:rsidR="006D4B32" w:rsidRPr="002D1CAC" w:rsidRDefault="006D4B32" w:rsidP="002D1CAC">
      <w:pPr>
        <w:rPr>
          <w:b/>
          <w:bCs/>
        </w:rPr>
      </w:pPr>
      <w:r>
        <w:rPr>
          <w:b/>
          <w:bCs/>
        </w:rPr>
        <w:t>Overview:</w:t>
      </w:r>
    </w:p>
    <w:p w14:paraId="36A16905" w14:textId="47D024E4" w:rsidR="002D5C9F" w:rsidRDefault="00FC549F">
      <w:r>
        <w:t xml:space="preserve"> </w:t>
      </w:r>
      <w:r w:rsidR="00CB0A2B" w:rsidRPr="00CB0A2B">
        <w:t>When I uploaded the code, esp32 received the</w:t>
      </w:r>
      <w:r w:rsidR="00EF6FF8" w:rsidRPr="00EF6FF8">
        <w:t xml:space="preserve"> </w:t>
      </w:r>
      <w:r w:rsidR="00EF6FF8" w:rsidRPr="00CB0A2B">
        <w:t>Bluetooth</w:t>
      </w:r>
      <w:r w:rsidR="00CB0A2B" w:rsidRPr="00CB0A2B">
        <w:t xml:space="preserve"> from my phone and established the Bluetooth connectivity</w:t>
      </w:r>
      <w:r w:rsidR="005817A9">
        <w:t xml:space="preserve"> with the app</w:t>
      </w:r>
      <w:r w:rsidR="00CB0A2B" w:rsidRPr="00CB0A2B">
        <w:t>. The app in my phone connects to esp32 using the Bluetooth</w:t>
      </w:r>
      <w:r w:rsidR="005F7997">
        <w:t xml:space="preserve"> </w:t>
      </w:r>
      <w:r w:rsidR="00F31782">
        <w:t>(present</w:t>
      </w:r>
      <w:r w:rsidR="00CB0A2B" w:rsidRPr="00CB0A2B">
        <w:t xml:space="preserve"> in my phone</w:t>
      </w:r>
      <w:r w:rsidR="00F31782">
        <w:t>)</w:t>
      </w:r>
      <w:r w:rsidR="00CB0A2B" w:rsidRPr="00CB0A2B">
        <w:t xml:space="preserve"> and informs that you can connect to the other </w:t>
      </w:r>
      <w:r w:rsidR="005F7997" w:rsidRPr="00CB0A2B">
        <w:t>Wi-Fi</w:t>
      </w:r>
      <w:r w:rsidR="00CB0A2B" w:rsidRPr="00CB0A2B">
        <w:t>, which was fed by the app to esp32, and that SSID and password provided by the app were shown in the serial monitor. </w:t>
      </w:r>
    </w:p>
    <w:p w14:paraId="21E1A1B0" w14:textId="55F3028F" w:rsidR="00E350DF" w:rsidRDefault="00E350DF">
      <w:r w:rsidRPr="00E350DF">
        <w:drawing>
          <wp:inline distT="0" distB="0" distL="0" distR="0" wp14:anchorId="66B6078E" wp14:editId="66E22C6E">
            <wp:extent cx="5802923" cy="3086735"/>
            <wp:effectExtent l="0" t="57150" r="0" b="56515"/>
            <wp:docPr id="5525536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AB411942-7A5D-A3CA-0A2F-C98E35E2D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78137CE" w14:textId="77777777" w:rsidR="0008286E" w:rsidRDefault="00AB461B">
      <w:pPr>
        <w:rPr>
          <w:b/>
          <w:bCs/>
        </w:rPr>
      </w:pPr>
      <w:r w:rsidRPr="001B1AD3">
        <w:rPr>
          <w:b/>
          <w:bCs/>
        </w:rPr>
        <w:t xml:space="preserve">Code (by using dynamic </w:t>
      </w:r>
      <w:r w:rsidR="003506E0" w:rsidRPr="001B1AD3">
        <w:rPr>
          <w:b/>
          <w:bCs/>
        </w:rPr>
        <w:t>random-access</w:t>
      </w:r>
      <w:r w:rsidRPr="001B1AD3">
        <w:rPr>
          <w:b/>
          <w:bCs/>
        </w:rPr>
        <w:t xml:space="preserve"> memory</w:t>
      </w:r>
      <w:r w:rsidR="003506E0" w:rsidRPr="001B1AD3">
        <w:rPr>
          <w:b/>
          <w:bCs/>
        </w:rPr>
        <w:t>):</w:t>
      </w:r>
      <w:ins w:id="0" w:author="Microsoft Word" w:date="2024-09-09T13:01:00Z" w16du:dateUtc="2024-09-09T07:31:00Z">
        <w:r w:rsidR="00AD212F">
          <w:rPr>
            <w:b/>
            <w:bCs/>
          </w:rPr>
          <w:t xml:space="preserve"> </w:t>
        </w:r>
      </w:ins>
    </w:p>
    <w:p w14:paraId="43326FEF" w14:textId="71D0E670" w:rsidR="0008286E" w:rsidRDefault="00AD212F">
      <w:pPr>
        <w:rPr>
          <w:b/>
          <w:bCs/>
        </w:rPr>
      </w:pPr>
      <w:r w:rsidRPr="00AD212F">
        <w:t>(refer:</w:t>
      </w:r>
      <w:r w:rsidR="0008286E" w:rsidRPr="0008286E">
        <w:t xml:space="preserve"> </w:t>
      </w:r>
      <w:r w:rsidR="0008286E" w:rsidRPr="0008286E">
        <w:t>https://github.com/Sachita2005/esp32_ble.git</w:t>
      </w:r>
      <w:r w:rsidRPr="00AD212F">
        <w:t>)</w:t>
      </w:r>
    </w:p>
    <w:p w14:paraId="01CDC0E7" w14:textId="77777777" w:rsidR="00FD5E21" w:rsidRDefault="00FD5E21">
      <w:pPr>
        <w:rPr>
          <w:b/>
          <w:bCs/>
        </w:rPr>
      </w:pPr>
    </w:p>
    <w:p w14:paraId="0FB2C2FE" w14:textId="77777777" w:rsidR="00FD5E21" w:rsidRDefault="00FD5E21">
      <w:pPr>
        <w:rPr>
          <w:b/>
          <w:bCs/>
        </w:rPr>
      </w:pPr>
    </w:p>
    <w:p w14:paraId="5C71CA9F" w14:textId="4D6DFDE9" w:rsidR="00292ED0" w:rsidRDefault="0084639F">
      <w:pPr>
        <w:rPr>
          <w:b/>
          <w:bCs/>
        </w:rPr>
      </w:pPr>
      <w:r w:rsidRPr="001B1AD3">
        <w:rPr>
          <w:b/>
          <w:bCs/>
        </w:rPr>
        <w:lastRenderedPageBreak/>
        <w:t>Step by step procedure:</w:t>
      </w:r>
    </w:p>
    <w:p w14:paraId="46D0462B" w14:textId="2C74BBE0" w:rsidR="00CB01AD" w:rsidRPr="00CB01AD" w:rsidRDefault="00FE2FA3" w:rsidP="00CB01AD">
      <w:pPr>
        <w:pStyle w:val="ListParagraph"/>
        <w:numPr>
          <w:ilvl w:val="0"/>
          <w:numId w:val="1"/>
        </w:numPr>
      </w:pPr>
      <w:r w:rsidRPr="00CB01AD">
        <w:t>Upload the cod</w:t>
      </w:r>
      <w:r w:rsidR="00CB01AD">
        <w:t>e</w:t>
      </w:r>
    </w:p>
    <w:p w14:paraId="7F728876" w14:textId="77777777" w:rsidR="00F25F94" w:rsidRDefault="00F25F94" w:rsidP="00F25F94">
      <w:pPr>
        <w:pStyle w:val="ListParagraph"/>
      </w:pPr>
      <w:r>
        <w:rPr>
          <w:noProof/>
        </w:rPr>
        <w:drawing>
          <wp:inline distT="0" distB="0" distL="0" distR="0" wp14:anchorId="3CE7B5A7" wp14:editId="712A53F3">
            <wp:extent cx="4304127" cy="2144485"/>
            <wp:effectExtent l="0" t="0" r="1270" b="8255"/>
            <wp:docPr id="14534951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95198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923" cy="21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2D06" w14:textId="77777777" w:rsidR="00DD3B24" w:rsidRDefault="00FE2FA3" w:rsidP="00E5063F">
      <w:pPr>
        <w:pStyle w:val="ListParagraph"/>
        <w:numPr>
          <w:ilvl w:val="0"/>
          <w:numId w:val="1"/>
        </w:numPr>
      </w:pPr>
      <w:r w:rsidRPr="00CB01AD">
        <w:t>You will get a QR code</w:t>
      </w:r>
    </w:p>
    <w:p w14:paraId="443E21AF" w14:textId="5BF0B5CC" w:rsidR="00FE2FA3" w:rsidRPr="00CB01AD" w:rsidRDefault="00DD3B24" w:rsidP="00F905C5">
      <w:pPr>
        <w:pStyle w:val="ListParagraph"/>
      </w:pPr>
      <w:r>
        <w:rPr>
          <w:noProof/>
        </w:rPr>
        <w:drawing>
          <wp:inline distT="0" distB="0" distL="0" distR="0" wp14:anchorId="48C66851" wp14:editId="2C4E8929">
            <wp:extent cx="4358821" cy="1996249"/>
            <wp:effectExtent l="0" t="0" r="3810" b="4445"/>
            <wp:docPr id="588317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17358" name="Picture 5883173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86" cy="2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7A7B" w14:textId="5ECB72B4" w:rsidR="00D6091E" w:rsidRDefault="00B33173" w:rsidP="00D6091E">
      <w:pPr>
        <w:pStyle w:val="ListParagraph"/>
        <w:numPr>
          <w:ilvl w:val="0"/>
          <w:numId w:val="1"/>
        </w:numPr>
      </w:pPr>
      <w:r w:rsidRPr="00CB01AD">
        <w:t>Scan it using the app</w:t>
      </w:r>
      <w:r w:rsidR="00A40906">
        <w:t xml:space="preserve"> =&gt;</w:t>
      </w:r>
      <w:r w:rsidR="00852DA4">
        <w:t xml:space="preserve"> </w:t>
      </w:r>
      <w:r w:rsidR="00852DA4" w:rsidRPr="00CB01AD">
        <w:t>Give I don’t have QR code option</w:t>
      </w:r>
      <w:r w:rsidR="00A40906">
        <w:t>=&gt;</w:t>
      </w:r>
      <w:r w:rsidR="00A40906" w:rsidRPr="00A40906">
        <w:t xml:space="preserve"> </w:t>
      </w:r>
      <w:r w:rsidR="00A40906" w:rsidRPr="00CB01AD">
        <w:t>Click the device</w:t>
      </w:r>
      <w:r w:rsidR="00AE4F54">
        <w:t>=&gt;</w:t>
      </w:r>
      <w:r w:rsidR="00AE4F54" w:rsidRPr="00AE4F54">
        <w:t xml:space="preserve"> </w:t>
      </w:r>
      <w:r w:rsidR="00AE4F54" w:rsidRPr="00CB01AD">
        <w:t>Enter your ssid password and notice the serial monitor</w:t>
      </w:r>
      <w:r w:rsidR="00D6091E">
        <w:t>=&gt;</w:t>
      </w:r>
      <w:r w:rsidR="00D6091E" w:rsidRPr="00D6091E">
        <w:t xml:space="preserve"> </w:t>
      </w:r>
      <w:r w:rsidR="00D6091E">
        <w:t>I</w:t>
      </w:r>
      <w:r w:rsidR="001C030A">
        <w:t>P</w:t>
      </w:r>
      <w:r w:rsidR="00D6091E">
        <w:t xml:space="preserve"> address will be shown in serial monitor</w:t>
      </w:r>
      <w:r w:rsidR="001C030A">
        <w:t>.</w:t>
      </w:r>
    </w:p>
    <w:p w14:paraId="3DA2B2CC" w14:textId="3DD8D86E" w:rsidR="00A40906" w:rsidRPr="00CB01AD" w:rsidRDefault="00A40906" w:rsidP="001C030A">
      <w:pPr>
        <w:ind w:left="360"/>
      </w:pPr>
    </w:p>
    <w:p w14:paraId="2ECD109D" w14:textId="4765C568" w:rsidR="00852DA4" w:rsidRDefault="00B33173" w:rsidP="00A40906">
      <w:pPr>
        <w:pStyle w:val="ListParagraph"/>
      </w:pPr>
      <w:del w:id="1" w:author="Microsoft Word" w:date="2024-09-09T16:35:00Z" w16du:dateUtc="2024-09-09T11:05:00Z">
        <w:r w:rsidRPr="00CB01AD">
          <w:delText>Scan it using the app</w:delText>
        </w:r>
        <w:r w:rsidR="00852DA4">
          <w:delText xml:space="preserve"> </w:delText>
        </w:r>
        <w:r w:rsidR="00852DA4" w:rsidRPr="00CB01AD">
          <w:delText>Give I don’t have QR code option</w:delText>
        </w:r>
      </w:del>
    </w:p>
    <w:p w14:paraId="3DA19B46" w14:textId="011F26AE" w:rsidR="00B33173" w:rsidRDefault="001C030A" w:rsidP="00852DA4">
      <w:pPr>
        <w:pStyle w:val="ListParagraph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1E20DB6" wp14:editId="26336B60">
            <wp:simplePos x="0" y="0"/>
            <wp:positionH relativeFrom="column">
              <wp:posOffset>4245429</wp:posOffset>
            </wp:positionH>
            <wp:positionV relativeFrom="page">
              <wp:posOffset>6874329</wp:posOffset>
            </wp:positionV>
            <wp:extent cx="1338942" cy="2220595"/>
            <wp:effectExtent l="0" t="0" r="0" b="8255"/>
            <wp:wrapNone/>
            <wp:docPr id="15120806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0615" name="Picture 15120806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803" cy="223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E9814" wp14:editId="51A79CB3">
            <wp:simplePos x="0" y="0"/>
            <wp:positionH relativeFrom="column">
              <wp:posOffset>2993390</wp:posOffset>
            </wp:positionH>
            <wp:positionV relativeFrom="page">
              <wp:posOffset>6873694</wp:posOffset>
            </wp:positionV>
            <wp:extent cx="1250315" cy="2240552"/>
            <wp:effectExtent l="0" t="0" r="6985" b="7620"/>
            <wp:wrapNone/>
            <wp:docPr id="14267819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1941" name="Picture 14267819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224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127">
        <w:rPr>
          <w:noProof/>
        </w:rPr>
        <w:drawing>
          <wp:inline distT="0" distB="0" distL="0" distR="0" wp14:anchorId="4D639AD3" wp14:editId="505FFA23">
            <wp:extent cx="1246414" cy="2246490"/>
            <wp:effectExtent l="0" t="0" r="0" b="1905"/>
            <wp:docPr id="1352485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85156" name="Picture 135248515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152" cy="22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F50">
        <w:rPr>
          <w:noProof/>
        </w:rPr>
        <w:drawing>
          <wp:inline distT="0" distB="0" distL="0" distR="0" wp14:anchorId="3C287BEC" wp14:editId="4C3E4277">
            <wp:extent cx="1283814" cy="2242185"/>
            <wp:effectExtent l="0" t="0" r="0" b="5715"/>
            <wp:docPr id="12788179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17933" name="Picture 127881793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10" cy="22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30A">
        <w:rPr>
          <w:noProof/>
        </w:rPr>
        <w:t xml:space="preserve"> </w:t>
      </w:r>
    </w:p>
    <w:p w14:paraId="4D263A15" w14:textId="5F28177D" w:rsidR="00F0531C" w:rsidRDefault="00F0531C" w:rsidP="001C030A"/>
    <w:p w14:paraId="2F6F58A9" w14:textId="4F408460" w:rsidR="00D6091E" w:rsidRPr="00CB01AD" w:rsidRDefault="00D6091E" w:rsidP="00F0531C">
      <w:pPr>
        <w:pStyle w:val="ListParagraph"/>
        <w:numPr>
          <w:ilvl w:val="0"/>
          <w:numId w:val="1"/>
        </w:numPr>
      </w:pPr>
    </w:p>
    <w:p w14:paraId="1E96B187" w14:textId="377EBEC8" w:rsidR="00B33173" w:rsidRDefault="00B33173" w:rsidP="00852DA4">
      <w:pPr>
        <w:ind w:left="360"/>
      </w:pPr>
    </w:p>
    <w:p w14:paraId="13A46E80" w14:textId="77777777" w:rsidR="00192127" w:rsidRPr="00CB01AD" w:rsidRDefault="00192127" w:rsidP="00471B90">
      <w:pPr>
        <w:pStyle w:val="ListParagraph"/>
      </w:pPr>
    </w:p>
    <w:p w14:paraId="0949BC15" w14:textId="77777777" w:rsidR="00CB01AD" w:rsidRPr="00CB01AD" w:rsidRDefault="00CB01AD" w:rsidP="00CB01AD">
      <w:pPr>
        <w:ind w:left="360"/>
      </w:pPr>
    </w:p>
    <w:p w14:paraId="1B5FF98C" w14:textId="036663B3" w:rsidR="00FE2FA3" w:rsidRPr="00FE2FA3" w:rsidRDefault="00FE2FA3" w:rsidP="00FE2FA3">
      <w:pPr>
        <w:ind w:left="360"/>
        <w:rPr>
          <w:b/>
          <w:bCs/>
        </w:rPr>
      </w:pPr>
    </w:p>
    <w:p w14:paraId="5DFD14F0" w14:textId="167539E0" w:rsidR="007577CB" w:rsidRPr="001B1AD3" w:rsidRDefault="007577CB" w:rsidP="007577CB">
      <w:pPr>
        <w:rPr>
          <w:b/>
          <w:bCs/>
        </w:rPr>
      </w:pPr>
      <w:r w:rsidRPr="001B1AD3">
        <w:rPr>
          <w:b/>
          <w:bCs/>
        </w:rPr>
        <w:t>Real-Time Application:</w:t>
      </w:r>
    </w:p>
    <w:p w14:paraId="32570CDF" w14:textId="58CF115C" w:rsidR="007577CB" w:rsidRDefault="00831F68" w:rsidP="007577CB">
      <w:r>
        <w:t xml:space="preserve">           </w:t>
      </w:r>
      <w:r w:rsidR="007577CB">
        <w:t>Think of a smart device, like a Wi-Fi keyboard or smart home gadget. Instead of manually entering your Wi-Fi password on the device, you use your phone’s Bluetooth to send the Wi-Fi details directly. The device then connects to your Wi-Fi network on its own, making setup quick and hassle-free.</w:t>
      </w:r>
      <w:r w:rsidR="00CA08C1" w:rsidRPr="00CA08C1">
        <w:rPr>
          <w:noProof/>
        </w:rPr>
        <w:t xml:space="preserve"> </w:t>
      </w:r>
    </w:p>
    <w:p w14:paraId="68F8407F" w14:textId="203EE53E" w:rsidR="001E2E8C" w:rsidRPr="001B1AD3" w:rsidRDefault="00831F68" w:rsidP="001E2E8C">
      <w:pPr>
        <w:rPr>
          <w:b/>
          <w:bCs/>
        </w:rPr>
      </w:pPr>
      <w:r w:rsidRPr="001B1AD3">
        <w:rPr>
          <w:b/>
          <w:bCs/>
        </w:rPr>
        <w:t>Conclusion:</w:t>
      </w:r>
    </w:p>
    <w:p w14:paraId="49847BD5" w14:textId="16CF3DED" w:rsidR="001E2E8C" w:rsidRDefault="001E2E8C" w:rsidP="001E2E8C">
      <w:r>
        <w:t>Using Bluetooth to transfer Wi-Fi credentials simplifies the setup process for smart devices. This method allows devices to connect to your network seamlessly without needing manual input, enhancing convenience and streamlining the configuration experience.</w:t>
      </w:r>
    </w:p>
    <w:p w14:paraId="44024458" w14:textId="77777777" w:rsidR="00831F68" w:rsidRDefault="00831F68" w:rsidP="007577CB"/>
    <w:p w14:paraId="28DD2912" w14:textId="77777777" w:rsidR="0084639F" w:rsidRDefault="0084639F"/>
    <w:sectPr w:rsidR="0084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C0A1F"/>
    <w:multiLevelType w:val="hybridMultilevel"/>
    <w:tmpl w:val="55D08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92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AC"/>
    <w:rsid w:val="0008286E"/>
    <w:rsid w:val="000E520D"/>
    <w:rsid w:val="00106869"/>
    <w:rsid w:val="00192127"/>
    <w:rsid w:val="001B1AD3"/>
    <w:rsid w:val="001C030A"/>
    <w:rsid w:val="001C6D7C"/>
    <w:rsid w:val="001E2E8C"/>
    <w:rsid w:val="00292ED0"/>
    <w:rsid w:val="00297786"/>
    <w:rsid w:val="002D1CAC"/>
    <w:rsid w:val="002D5C9F"/>
    <w:rsid w:val="003506E0"/>
    <w:rsid w:val="00467554"/>
    <w:rsid w:val="00471B90"/>
    <w:rsid w:val="004C11AB"/>
    <w:rsid w:val="004E5F50"/>
    <w:rsid w:val="00542E7C"/>
    <w:rsid w:val="00552943"/>
    <w:rsid w:val="005817A9"/>
    <w:rsid w:val="00596AAB"/>
    <w:rsid w:val="005A1A41"/>
    <w:rsid w:val="005F7997"/>
    <w:rsid w:val="006626F5"/>
    <w:rsid w:val="006D4B32"/>
    <w:rsid w:val="006D4F79"/>
    <w:rsid w:val="006F4359"/>
    <w:rsid w:val="007577CB"/>
    <w:rsid w:val="00760361"/>
    <w:rsid w:val="00801AC0"/>
    <w:rsid w:val="00831F68"/>
    <w:rsid w:val="0084639F"/>
    <w:rsid w:val="00852DA4"/>
    <w:rsid w:val="00953680"/>
    <w:rsid w:val="009C0E02"/>
    <w:rsid w:val="009C4B07"/>
    <w:rsid w:val="009E03B2"/>
    <w:rsid w:val="00A40906"/>
    <w:rsid w:val="00AA4587"/>
    <w:rsid w:val="00AB461B"/>
    <w:rsid w:val="00AD212F"/>
    <w:rsid w:val="00AD7A5F"/>
    <w:rsid w:val="00AD7E20"/>
    <w:rsid w:val="00AE4F54"/>
    <w:rsid w:val="00B33173"/>
    <w:rsid w:val="00C30512"/>
    <w:rsid w:val="00CA08C1"/>
    <w:rsid w:val="00CB01AD"/>
    <w:rsid w:val="00CB0A2B"/>
    <w:rsid w:val="00CC3901"/>
    <w:rsid w:val="00D6091E"/>
    <w:rsid w:val="00D80FDE"/>
    <w:rsid w:val="00DB52AC"/>
    <w:rsid w:val="00DD3B24"/>
    <w:rsid w:val="00E2216D"/>
    <w:rsid w:val="00E321D6"/>
    <w:rsid w:val="00E350DF"/>
    <w:rsid w:val="00E5063F"/>
    <w:rsid w:val="00ED705A"/>
    <w:rsid w:val="00EF6FF8"/>
    <w:rsid w:val="00F0531C"/>
    <w:rsid w:val="00F25F94"/>
    <w:rsid w:val="00F31782"/>
    <w:rsid w:val="00F47562"/>
    <w:rsid w:val="00F905C5"/>
    <w:rsid w:val="00FB0357"/>
    <w:rsid w:val="00FB6F1B"/>
    <w:rsid w:val="00FC549F"/>
    <w:rsid w:val="00FC55FB"/>
    <w:rsid w:val="00FD5E21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0EE8"/>
  <w15:chartTrackingRefBased/>
  <w15:docId w15:val="{83000476-9B2E-4BF1-BEF5-77A1DE84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43E2A3-15C6-4AA5-A49C-C7454B9D8B9A}" type="doc">
      <dgm:prSet loTypeId="urn:microsoft.com/office/officeart/2011/layout/HexagonRadial" loCatId="officeonline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0E3FDB19-7D21-4C62-BD5D-0ACE7ED8C71C}">
      <dgm:prSet phldrT="[Text]" custT="1"/>
      <dgm:spPr/>
      <dgm:t>
        <a:bodyPr/>
        <a:lstStyle/>
        <a:p>
          <a:r>
            <a:rPr lang="en-IN" sz="800" b="1" dirty="0"/>
            <a:t>ESP32 Wi-Fi Provisioning via BLE (Bluetooth Low Energy) – Arduino IDE</a:t>
          </a:r>
          <a:endParaRPr lang="en-IN" sz="800" dirty="0"/>
        </a:p>
      </dgm:t>
    </dgm:pt>
    <dgm:pt modelId="{EAF52ECF-9143-4C30-857D-6F1B5D4772C1}" type="parTrans" cxnId="{108F90D5-F0CE-4859-A699-8C68A83D3167}">
      <dgm:prSet/>
      <dgm:spPr/>
      <dgm:t>
        <a:bodyPr/>
        <a:lstStyle/>
        <a:p>
          <a:endParaRPr lang="en-IN"/>
        </a:p>
      </dgm:t>
    </dgm:pt>
    <dgm:pt modelId="{3AD383E3-34FF-4BC7-B797-AF4645E5D69A}" type="sibTrans" cxnId="{108F90D5-F0CE-4859-A699-8C68A83D3167}">
      <dgm:prSet/>
      <dgm:spPr/>
      <dgm:t>
        <a:bodyPr/>
        <a:lstStyle/>
        <a:p>
          <a:endParaRPr lang="en-IN"/>
        </a:p>
      </dgm:t>
    </dgm:pt>
    <dgm:pt modelId="{4F45809F-ACE8-4630-B4AA-9AA1705ECA4A}">
      <dgm:prSet phldrT="[Text]" custT="1"/>
      <dgm:spPr/>
      <dgm:t>
        <a:bodyPr/>
        <a:lstStyle/>
        <a:p>
          <a:r>
            <a:rPr lang="en-IN" sz="800" dirty="0"/>
            <a:t>uploading</a:t>
          </a:r>
          <a:r>
            <a:rPr lang="en-IN" sz="800" baseline="0" dirty="0"/>
            <a:t> the code using </a:t>
          </a:r>
          <a:r>
            <a:rPr lang="en-IN" sz="800"/>
            <a:t>Arduino IDE in esp32</a:t>
          </a:r>
          <a:endParaRPr lang="en-IN" sz="800" dirty="0"/>
        </a:p>
      </dgm:t>
    </dgm:pt>
    <dgm:pt modelId="{04781263-B9F8-45FB-A232-ABDDC1C18990}" type="parTrans" cxnId="{58229D72-DB98-4768-B525-F2482A3DA8AD}">
      <dgm:prSet/>
      <dgm:spPr/>
      <dgm:t>
        <a:bodyPr/>
        <a:lstStyle/>
        <a:p>
          <a:endParaRPr lang="en-IN"/>
        </a:p>
      </dgm:t>
    </dgm:pt>
    <dgm:pt modelId="{8944A4AB-F21D-4D9B-8170-C6AB8AB66FDF}" type="sibTrans" cxnId="{58229D72-DB98-4768-B525-F2482A3DA8AD}">
      <dgm:prSet/>
      <dgm:spPr/>
      <dgm:t>
        <a:bodyPr/>
        <a:lstStyle/>
        <a:p>
          <a:endParaRPr lang="en-IN"/>
        </a:p>
      </dgm:t>
    </dgm:pt>
    <dgm:pt modelId="{738A51E0-3701-4BCD-A3B1-7A7B527B7657}">
      <dgm:prSet phldrT="[Text]" custT="1"/>
      <dgm:spPr/>
      <dgm:t>
        <a:bodyPr/>
        <a:lstStyle/>
        <a:p>
          <a:r>
            <a:rPr lang="en-IN" sz="800" dirty="0"/>
            <a:t>Connecting my BLE with esp32</a:t>
          </a:r>
        </a:p>
      </dgm:t>
    </dgm:pt>
    <dgm:pt modelId="{3BAC9702-F763-4ACC-BFD0-137B3D9C39BF}" type="parTrans" cxnId="{9AC4C245-F815-4578-80AF-0CF7FFD7B3F8}">
      <dgm:prSet/>
      <dgm:spPr/>
      <dgm:t>
        <a:bodyPr/>
        <a:lstStyle/>
        <a:p>
          <a:endParaRPr lang="en-IN"/>
        </a:p>
      </dgm:t>
    </dgm:pt>
    <dgm:pt modelId="{8BA6E6E9-3A12-40D8-B770-529D8B5D311C}" type="sibTrans" cxnId="{9AC4C245-F815-4578-80AF-0CF7FFD7B3F8}">
      <dgm:prSet/>
      <dgm:spPr/>
      <dgm:t>
        <a:bodyPr/>
        <a:lstStyle/>
        <a:p>
          <a:endParaRPr lang="en-IN"/>
        </a:p>
      </dgm:t>
    </dgm:pt>
    <dgm:pt modelId="{3FDA4443-250F-46F5-A67E-70FDB708CB89}">
      <dgm:prSet phldrT="[Text]" custT="1"/>
      <dgm:spPr/>
      <dgm:t>
        <a:bodyPr/>
        <a:lstStyle/>
        <a:p>
          <a:r>
            <a:rPr lang="en-IN" sz="800" dirty="0"/>
            <a:t>Transmitting the Wi-Fi  which I desired to connect with esp32 by using the app</a:t>
          </a:r>
        </a:p>
      </dgm:t>
    </dgm:pt>
    <dgm:pt modelId="{CD0C5532-3F1E-4680-97D5-1EBF621505D1}" type="parTrans" cxnId="{A8363D10-F4F1-49FB-A5BA-FDBD1A496015}">
      <dgm:prSet/>
      <dgm:spPr/>
      <dgm:t>
        <a:bodyPr/>
        <a:lstStyle/>
        <a:p>
          <a:endParaRPr lang="en-IN"/>
        </a:p>
      </dgm:t>
    </dgm:pt>
    <dgm:pt modelId="{750623F6-D0D1-4798-A063-4A35394D375C}" type="sibTrans" cxnId="{A8363D10-F4F1-49FB-A5BA-FDBD1A496015}">
      <dgm:prSet/>
      <dgm:spPr/>
      <dgm:t>
        <a:bodyPr/>
        <a:lstStyle/>
        <a:p>
          <a:endParaRPr lang="en-IN"/>
        </a:p>
      </dgm:t>
    </dgm:pt>
    <dgm:pt modelId="{834A4955-F747-409A-BBDA-821F52E84FE1}">
      <dgm:prSet phldrT="[Text]"/>
      <dgm:spPr/>
      <dgm:t>
        <a:bodyPr/>
        <a:lstStyle/>
        <a:p>
          <a:r>
            <a:rPr lang="en-IN" dirty="0"/>
            <a:t>Esp32 connected to the desired Wi-Fi, I feed through app </a:t>
          </a:r>
        </a:p>
      </dgm:t>
    </dgm:pt>
    <dgm:pt modelId="{DE135A58-06C7-4EF8-8B78-4503E018549C}" type="parTrans" cxnId="{98DEC3F2-9EA4-4BCF-81F5-71590CDAC3C0}">
      <dgm:prSet/>
      <dgm:spPr/>
      <dgm:t>
        <a:bodyPr/>
        <a:lstStyle/>
        <a:p>
          <a:endParaRPr lang="en-IN"/>
        </a:p>
      </dgm:t>
    </dgm:pt>
    <dgm:pt modelId="{1505AFE1-50A0-4923-9841-E0C74BF1BEB7}" type="sibTrans" cxnId="{98DEC3F2-9EA4-4BCF-81F5-71590CDAC3C0}">
      <dgm:prSet/>
      <dgm:spPr/>
      <dgm:t>
        <a:bodyPr/>
        <a:lstStyle/>
        <a:p>
          <a:endParaRPr lang="en-IN"/>
        </a:p>
      </dgm:t>
    </dgm:pt>
    <dgm:pt modelId="{E140B1C2-782B-462C-89A9-8548BF9B49A2}">
      <dgm:prSet phldrT="[Text]"/>
      <dgm:spPr/>
      <dgm:t>
        <a:bodyPr/>
        <a:lstStyle/>
        <a:p>
          <a:r>
            <a:rPr lang="en-IN" dirty="0"/>
            <a:t>Shows the SSID and password of the Wi-Fi which I feed</a:t>
          </a:r>
        </a:p>
      </dgm:t>
    </dgm:pt>
    <dgm:pt modelId="{8375DEBB-E93D-45E9-8D43-A924D6D8B21C}" type="parTrans" cxnId="{046E646D-1342-4B81-885B-6F50EF724AF6}">
      <dgm:prSet/>
      <dgm:spPr/>
      <dgm:t>
        <a:bodyPr/>
        <a:lstStyle/>
        <a:p>
          <a:endParaRPr lang="en-IN"/>
        </a:p>
      </dgm:t>
    </dgm:pt>
    <dgm:pt modelId="{B815C0B8-1248-4AD2-B064-90694B5D57A3}" type="sibTrans" cxnId="{046E646D-1342-4B81-885B-6F50EF724AF6}">
      <dgm:prSet/>
      <dgm:spPr/>
      <dgm:t>
        <a:bodyPr/>
        <a:lstStyle/>
        <a:p>
          <a:endParaRPr lang="en-IN"/>
        </a:p>
      </dgm:t>
    </dgm:pt>
    <dgm:pt modelId="{8264A32D-A369-49A3-A824-FD2651E2DDD0}">
      <dgm:prSet/>
      <dgm:spPr/>
    </dgm:pt>
    <dgm:pt modelId="{73F5D54D-4863-4283-AE7E-5390CE4B1548}" type="parTrans" cxnId="{9A131589-B111-4A28-B10D-A08DEFF3CE8B}">
      <dgm:prSet/>
      <dgm:spPr/>
      <dgm:t>
        <a:bodyPr/>
        <a:lstStyle/>
        <a:p>
          <a:endParaRPr lang="en-IN"/>
        </a:p>
      </dgm:t>
    </dgm:pt>
    <dgm:pt modelId="{76B012C7-AF19-4F93-9BEB-4262684C7B1C}" type="sibTrans" cxnId="{9A131589-B111-4A28-B10D-A08DEFF3CE8B}">
      <dgm:prSet/>
      <dgm:spPr/>
      <dgm:t>
        <a:bodyPr/>
        <a:lstStyle/>
        <a:p>
          <a:endParaRPr lang="en-IN"/>
        </a:p>
      </dgm:t>
    </dgm:pt>
    <dgm:pt modelId="{1438DA84-A4D9-4A8E-8BA9-9AD7A1CDD473}">
      <dgm:prSet/>
      <dgm:spPr/>
    </dgm:pt>
    <dgm:pt modelId="{FFC9AA88-D0AB-4EB1-B03A-17B4CACA39AC}" type="parTrans" cxnId="{8162EC3D-4778-4149-B142-82BEC47D03E5}">
      <dgm:prSet/>
      <dgm:spPr/>
      <dgm:t>
        <a:bodyPr/>
        <a:lstStyle/>
        <a:p>
          <a:endParaRPr lang="en-IN"/>
        </a:p>
      </dgm:t>
    </dgm:pt>
    <dgm:pt modelId="{2BBAE22E-D9CB-459C-8C81-4DB06A8A222E}" type="sibTrans" cxnId="{8162EC3D-4778-4149-B142-82BEC47D03E5}">
      <dgm:prSet/>
      <dgm:spPr/>
      <dgm:t>
        <a:bodyPr/>
        <a:lstStyle/>
        <a:p>
          <a:endParaRPr lang="en-IN"/>
        </a:p>
      </dgm:t>
    </dgm:pt>
    <dgm:pt modelId="{B86C93F6-D23D-41A3-A882-56DC1FB5BC4E}">
      <dgm:prSet phldrT="[Text]" custT="1"/>
      <dgm:spPr/>
      <dgm:t>
        <a:bodyPr/>
        <a:lstStyle/>
        <a:p>
          <a:r>
            <a:rPr lang="en-IN" sz="800" dirty="0"/>
            <a:t>Continue to the instruction given in the loop.</a:t>
          </a:r>
        </a:p>
      </dgm:t>
    </dgm:pt>
    <dgm:pt modelId="{B4192F6E-20AB-45BE-9FB2-075A0F5F0710}" type="sibTrans" cxnId="{18F91874-6963-43CA-9743-5A2472811409}">
      <dgm:prSet/>
      <dgm:spPr/>
      <dgm:t>
        <a:bodyPr/>
        <a:lstStyle/>
        <a:p>
          <a:endParaRPr lang="en-IN"/>
        </a:p>
      </dgm:t>
    </dgm:pt>
    <dgm:pt modelId="{BBD673E6-B9FD-415C-ACB8-1FFEB4299F8B}" type="parTrans" cxnId="{18F91874-6963-43CA-9743-5A2472811409}">
      <dgm:prSet/>
      <dgm:spPr/>
      <dgm:t>
        <a:bodyPr/>
        <a:lstStyle/>
        <a:p>
          <a:endParaRPr lang="en-IN"/>
        </a:p>
      </dgm:t>
    </dgm:pt>
    <dgm:pt modelId="{C52F2E52-1A80-4D91-99F1-4CBC2096D115}" type="pres">
      <dgm:prSet presAssocID="{F543E2A3-15C6-4AA5-A49C-C7454B9D8B9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68D72DF-915B-45C3-9BA9-977505A73E14}" type="pres">
      <dgm:prSet presAssocID="{0E3FDB19-7D21-4C62-BD5D-0ACE7ED8C71C}" presName="Parent" presStyleLbl="node0" presStyleIdx="0" presStyleCnt="1">
        <dgm:presLayoutVars>
          <dgm:chMax val="6"/>
          <dgm:chPref val="6"/>
        </dgm:presLayoutVars>
      </dgm:prSet>
      <dgm:spPr/>
    </dgm:pt>
    <dgm:pt modelId="{83668019-558B-45A5-9DB1-1D3094D0413F}" type="pres">
      <dgm:prSet presAssocID="{4F45809F-ACE8-4630-B4AA-9AA1705ECA4A}" presName="Accent1" presStyleCnt="0"/>
      <dgm:spPr/>
    </dgm:pt>
    <dgm:pt modelId="{C2140E17-13EE-47EB-A528-62A0C8A2396E}" type="pres">
      <dgm:prSet presAssocID="{4F45809F-ACE8-4630-B4AA-9AA1705ECA4A}" presName="Accent" presStyleLbl="bgShp" presStyleIdx="0" presStyleCnt="6"/>
      <dgm:spPr/>
    </dgm:pt>
    <dgm:pt modelId="{6E933C2B-404E-4465-AFB5-EDED43FB98AD}" type="pres">
      <dgm:prSet presAssocID="{4F45809F-ACE8-4630-B4AA-9AA1705ECA4A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405BB19C-2D35-4D37-BB5B-50FAC5667FCA}" type="pres">
      <dgm:prSet presAssocID="{738A51E0-3701-4BCD-A3B1-7A7B527B7657}" presName="Accent2" presStyleCnt="0"/>
      <dgm:spPr/>
    </dgm:pt>
    <dgm:pt modelId="{69A9A122-7229-4795-AD77-C9EFA61A960A}" type="pres">
      <dgm:prSet presAssocID="{738A51E0-3701-4BCD-A3B1-7A7B527B7657}" presName="Accent" presStyleLbl="bgShp" presStyleIdx="1" presStyleCnt="6"/>
      <dgm:spPr/>
    </dgm:pt>
    <dgm:pt modelId="{1792CA6D-1188-4BD9-B8BE-18B1A873F8FB}" type="pres">
      <dgm:prSet presAssocID="{738A51E0-3701-4BCD-A3B1-7A7B527B7657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29F0EA38-475E-4D33-9715-DD55D9AFF1B8}" type="pres">
      <dgm:prSet presAssocID="{3FDA4443-250F-46F5-A67E-70FDB708CB89}" presName="Accent3" presStyleCnt="0"/>
      <dgm:spPr/>
    </dgm:pt>
    <dgm:pt modelId="{527CAA21-8612-4238-91BB-967D3CE725F2}" type="pres">
      <dgm:prSet presAssocID="{3FDA4443-250F-46F5-A67E-70FDB708CB89}" presName="Accent" presStyleLbl="bgShp" presStyleIdx="2" presStyleCnt="6"/>
      <dgm:spPr/>
    </dgm:pt>
    <dgm:pt modelId="{4D1E3E1F-9E7A-46F1-A258-BB63C1EB6AEE}" type="pres">
      <dgm:prSet presAssocID="{3FDA4443-250F-46F5-A67E-70FDB708CB89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9BC56992-C99B-4999-8D49-5CE915393896}" type="pres">
      <dgm:prSet presAssocID="{834A4955-F747-409A-BBDA-821F52E84FE1}" presName="Accent4" presStyleCnt="0"/>
      <dgm:spPr/>
    </dgm:pt>
    <dgm:pt modelId="{2B70C887-9377-4BB5-A226-F516D446267C}" type="pres">
      <dgm:prSet presAssocID="{834A4955-F747-409A-BBDA-821F52E84FE1}" presName="Accent" presStyleLbl="bgShp" presStyleIdx="3" presStyleCnt="6"/>
      <dgm:spPr/>
    </dgm:pt>
    <dgm:pt modelId="{1306450D-5F1C-4CD4-A54B-95BFF6295662}" type="pres">
      <dgm:prSet presAssocID="{834A4955-F747-409A-BBDA-821F52E84FE1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F29C1CD-7534-4747-BC72-A69730926DAC}" type="pres">
      <dgm:prSet presAssocID="{E140B1C2-782B-462C-89A9-8548BF9B49A2}" presName="Accent5" presStyleCnt="0"/>
      <dgm:spPr/>
    </dgm:pt>
    <dgm:pt modelId="{69010ADB-4947-471B-B14D-160375F0B914}" type="pres">
      <dgm:prSet presAssocID="{E140B1C2-782B-462C-89A9-8548BF9B49A2}" presName="Accent" presStyleLbl="bgShp" presStyleIdx="4" presStyleCnt="6"/>
      <dgm:spPr/>
    </dgm:pt>
    <dgm:pt modelId="{1AFC0389-4C05-46F4-893F-820F32803835}" type="pres">
      <dgm:prSet presAssocID="{E140B1C2-782B-462C-89A9-8548BF9B49A2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20D31518-EF74-408B-A1BE-AB58109962EA}" type="pres">
      <dgm:prSet presAssocID="{B86C93F6-D23D-41A3-A882-56DC1FB5BC4E}" presName="Accent6" presStyleCnt="0"/>
      <dgm:spPr/>
    </dgm:pt>
    <dgm:pt modelId="{B0AD5919-AE23-4E0C-B41C-807026050F70}" type="pres">
      <dgm:prSet presAssocID="{B86C93F6-D23D-41A3-A882-56DC1FB5BC4E}" presName="Accent" presStyleLbl="bgShp" presStyleIdx="5" presStyleCnt="6"/>
      <dgm:spPr/>
    </dgm:pt>
    <dgm:pt modelId="{0D57E3EA-8919-4605-AC59-49919BA09709}" type="pres">
      <dgm:prSet presAssocID="{B86C93F6-D23D-41A3-A882-56DC1FB5BC4E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A8363D10-F4F1-49FB-A5BA-FDBD1A496015}" srcId="{0E3FDB19-7D21-4C62-BD5D-0ACE7ED8C71C}" destId="{3FDA4443-250F-46F5-A67E-70FDB708CB89}" srcOrd="2" destOrd="0" parTransId="{CD0C5532-3F1E-4680-97D5-1EBF621505D1}" sibTransId="{750623F6-D0D1-4798-A063-4A35394D375C}"/>
    <dgm:cxn modelId="{E72C2420-6C54-45ED-80F7-A4CAB33580BC}" type="presOf" srcId="{738A51E0-3701-4BCD-A3B1-7A7B527B7657}" destId="{1792CA6D-1188-4BD9-B8BE-18B1A873F8FB}" srcOrd="0" destOrd="0" presId="urn:microsoft.com/office/officeart/2011/layout/HexagonRadial"/>
    <dgm:cxn modelId="{8162EC3D-4778-4149-B142-82BEC47D03E5}" srcId="{F543E2A3-15C6-4AA5-A49C-C7454B9D8B9A}" destId="{1438DA84-A4D9-4A8E-8BA9-9AD7A1CDD473}" srcOrd="1" destOrd="0" parTransId="{FFC9AA88-D0AB-4EB1-B03A-17B4CACA39AC}" sibTransId="{2BBAE22E-D9CB-459C-8C81-4DB06A8A222E}"/>
    <dgm:cxn modelId="{9AC4C245-F815-4578-80AF-0CF7FFD7B3F8}" srcId="{0E3FDB19-7D21-4C62-BD5D-0ACE7ED8C71C}" destId="{738A51E0-3701-4BCD-A3B1-7A7B527B7657}" srcOrd="1" destOrd="0" parTransId="{3BAC9702-F763-4ACC-BFD0-137B3D9C39BF}" sibTransId="{8BA6E6E9-3A12-40D8-B770-529D8B5D311C}"/>
    <dgm:cxn modelId="{046E646D-1342-4B81-885B-6F50EF724AF6}" srcId="{0E3FDB19-7D21-4C62-BD5D-0ACE7ED8C71C}" destId="{E140B1C2-782B-462C-89A9-8548BF9B49A2}" srcOrd="4" destOrd="0" parTransId="{8375DEBB-E93D-45E9-8D43-A924D6D8B21C}" sibTransId="{B815C0B8-1248-4AD2-B064-90694B5D57A3}"/>
    <dgm:cxn modelId="{7AD64F4D-50B9-4755-BD94-DD161BFB45D7}" type="presOf" srcId="{F543E2A3-15C6-4AA5-A49C-C7454B9D8B9A}" destId="{C52F2E52-1A80-4D91-99F1-4CBC2096D115}" srcOrd="0" destOrd="0" presId="urn:microsoft.com/office/officeart/2011/layout/HexagonRadial"/>
    <dgm:cxn modelId="{58229D72-DB98-4768-B525-F2482A3DA8AD}" srcId="{0E3FDB19-7D21-4C62-BD5D-0ACE7ED8C71C}" destId="{4F45809F-ACE8-4630-B4AA-9AA1705ECA4A}" srcOrd="0" destOrd="0" parTransId="{04781263-B9F8-45FB-A232-ABDDC1C18990}" sibTransId="{8944A4AB-F21D-4D9B-8170-C6AB8AB66FDF}"/>
    <dgm:cxn modelId="{18F91874-6963-43CA-9743-5A2472811409}" srcId="{0E3FDB19-7D21-4C62-BD5D-0ACE7ED8C71C}" destId="{B86C93F6-D23D-41A3-A882-56DC1FB5BC4E}" srcOrd="5" destOrd="0" parTransId="{BBD673E6-B9FD-415C-ACB8-1FFEB4299F8B}" sibTransId="{B4192F6E-20AB-45BE-9FB2-075A0F5F0710}"/>
    <dgm:cxn modelId="{436CC079-133C-491F-B451-A17AB647C0C0}" type="presOf" srcId="{834A4955-F747-409A-BBDA-821F52E84FE1}" destId="{1306450D-5F1C-4CD4-A54B-95BFF6295662}" srcOrd="0" destOrd="0" presId="urn:microsoft.com/office/officeart/2011/layout/HexagonRadial"/>
    <dgm:cxn modelId="{1D8A1F84-98D4-4ED4-853D-8F51643DD787}" type="presOf" srcId="{3FDA4443-250F-46F5-A67E-70FDB708CB89}" destId="{4D1E3E1F-9E7A-46F1-A258-BB63C1EB6AEE}" srcOrd="0" destOrd="0" presId="urn:microsoft.com/office/officeart/2011/layout/HexagonRadial"/>
    <dgm:cxn modelId="{9A131589-B111-4A28-B10D-A08DEFF3CE8B}" srcId="{F543E2A3-15C6-4AA5-A49C-C7454B9D8B9A}" destId="{8264A32D-A369-49A3-A824-FD2651E2DDD0}" srcOrd="2" destOrd="0" parTransId="{73F5D54D-4863-4283-AE7E-5390CE4B1548}" sibTransId="{76B012C7-AF19-4F93-9BEB-4262684C7B1C}"/>
    <dgm:cxn modelId="{017D418E-17CF-412B-87E4-BF0BD9D388F1}" type="presOf" srcId="{0E3FDB19-7D21-4C62-BD5D-0ACE7ED8C71C}" destId="{B68D72DF-915B-45C3-9BA9-977505A73E14}" srcOrd="0" destOrd="0" presId="urn:microsoft.com/office/officeart/2011/layout/HexagonRadial"/>
    <dgm:cxn modelId="{B000869B-FF3A-4D04-9FB5-64B1F7CF0843}" type="presOf" srcId="{B86C93F6-D23D-41A3-A882-56DC1FB5BC4E}" destId="{0D57E3EA-8919-4605-AC59-49919BA09709}" srcOrd="0" destOrd="0" presId="urn:microsoft.com/office/officeart/2011/layout/HexagonRadial"/>
    <dgm:cxn modelId="{DE515ABB-DA92-4FC5-B9F5-4691DD5B0464}" type="presOf" srcId="{4F45809F-ACE8-4630-B4AA-9AA1705ECA4A}" destId="{6E933C2B-404E-4465-AFB5-EDED43FB98AD}" srcOrd="0" destOrd="0" presId="urn:microsoft.com/office/officeart/2011/layout/HexagonRadial"/>
    <dgm:cxn modelId="{BE2183C0-7CEB-4DF6-8333-043CA394805F}" type="presOf" srcId="{E140B1C2-782B-462C-89A9-8548BF9B49A2}" destId="{1AFC0389-4C05-46F4-893F-820F32803835}" srcOrd="0" destOrd="0" presId="urn:microsoft.com/office/officeart/2011/layout/HexagonRadial"/>
    <dgm:cxn modelId="{108F90D5-F0CE-4859-A699-8C68A83D3167}" srcId="{F543E2A3-15C6-4AA5-A49C-C7454B9D8B9A}" destId="{0E3FDB19-7D21-4C62-BD5D-0ACE7ED8C71C}" srcOrd="0" destOrd="0" parTransId="{EAF52ECF-9143-4C30-857D-6F1B5D4772C1}" sibTransId="{3AD383E3-34FF-4BC7-B797-AF4645E5D69A}"/>
    <dgm:cxn modelId="{98DEC3F2-9EA4-4BCF-81F5-71590CDAC3C0}" srcId="{0E3FDB19-7D21-4C62-BD5D-0ACE7ED8C71C}" destId="{834A4955-F747-409A-BBDA-821F52E84FE1}" srcOrd="3" destOrd="0" parTransId="{DE135A58-06C7-4EF8-8B78-4503E018549C}" sibTransId="{1505AFE1-50A0-4923-9841-E0C74BF1BEB7}"/>
    <dgm:cxn modelId="{EB624040-D244-427F-8FD9-F88219DC73C9}" type="presParOf" srcId="{C52F2E52-1A80-4D91-99F1-4CBC2096D115}" destId="{B68D72DF-915B-45C3-9BA9-977505A73E14}" srcOrd="0" destOrd="0" presId="urn:microsoft.com/office/officeart/2011/layout/HexagonRadial"/>
    <dgm:cxn modelId="{EA2D3688-807C-4843-9C56-B3F0278754C2}" type="presParOf" srcId="{C52F2E52-1A80-4D91-99F1-4CBC2096D115}" destId="{83668019-558B-45A5-9DB1-1D3094D0413F}" srcOrd="1" destOrd="0" presId="urn:microsoft.com/office/officeart/2011/layout/HexagonRadial"/>
    <dgm:cxn modelId="{4D347E15-529F-43A8-99E1-D770E40A983E}" type="presParOf" srcId="{83668019-558B-45A5-9DB1-1D3094D0413F}" destId="{C2140E17-13EE-47EB-A528-62A0C8A2396E}" srcOrd="0" destOrd="0" presId="urn:microsoft.com/office/officeart/2011/layout/HexagonRadial"/>
    <dgm:cxn modelId="{81C2A2D4-8ED4-4574-9D49-281639557C5C}" type="presParOf" srcId="{C52F2E52-1A80-4D91-99F1-4CBC2096D115}" destId="{6E933C2B-404E-4465-AFB5-EDED43FB98AD}" srcOrd="2" destOrd="0" presId="urn:microsoft.com/office/officeart/2011/layout/HexagonRadial"/>
    <dgm:cxn modelId="{45F8FBC1-66F2-42DB-B609-0E8302CAEF3A}" type="presParOf" srcId="{C52F2E52-1A80-4D91-99F1-4CBC2096D115}" destId="{405BB19C-2D35-4D37-BB5B-50FAC5667FCA}" srcOrd="3" destOrd="0" presId="urn:microsoft.com/office/officeart/2011/layout/HexagonRadial"/>
    <dgm:cxn modelId="{837A9D18-17E8-44FB-87F1-CF1D868D4365}" type="presParOf" srcId="{405BB19C-2D35-4D37-BB5B-50FAC5667FCA}" destId="{69A9A122-7229-4795-AD77-C9EFA61A960A}" srcOrd="0" destOrd="0" presId="urn:microsoft.com/office/officeart/2011/layout/HexagonRadial"/>
    <dgm:cxn modelId="{8D895319-2466-4458-9CD8-FCB0A24091C5}" type="presParOf" srcId="{C52F2E52-1A80-4D91-99F1-4CBC2096D115}" destId="{1792CA6D-1188-4BD9-B8BE-18B1A873F8FB}" srcOrd="4" destOrd="0" presId="urn:microsoft.com/office/officeart/2011/layout/HexagonRadial"/>
    <dgm:cxn modelId="{ABEC782C-6B89-40E2-9ECA-521109BF01F4}" type="presParOf" srcId="{C52F2E52-1A80-4D91-99F1-4CBC2096D115}" destId="{29F0EA38-475E-4D33-9715-DD55D9AFF1B8}" srcOrd="5" destOrd="0" presId="urn:microsoft.com/office/officeart/2011/layout/HexagonRadial"/>
    <dgm:cxn modelId="{0A77AE93-8971-4198-BE61-CB042C0C806A}" type="presParOf" srcId="{29F0EA38-475E-4D33-9715-DD55D9AFF1B8}" destId="{527CAA21-8612-4238-91BB-967D3CE725F2}" srcOrd="0" destOrd="0" presId="urn:microsoft.com/office/officeart/2011/layout/HexagonRadial"/>
    <dgm:cxn modelId="{C8350595-2DDB-415A-BFC6-7D8E10D2B951}" type="presParOf" srcId="{C52F2E52-1A80-4D91-99F1-4CBC2096D115}" destId="{4D1E3E1F-9E7A-46F1-A258-BB63C1EB6AEE}" srcOrd="6" destOrd="0" presId="urn:microsoft.com/office/officeart/2011/layout/HexagonRadial"/>
    <dgm:cxn modelId="{6C86E988-CFCF-4CF9-BEE8-0E6DB598992B}" type="presParOf" srcId="{C52F2E52-1A80-4D91-99F1-4CBC2096D115}" destId="{9BC56992-C99B-4999-8D49-5CE915393896}" srcOrd="7" destOrd="0" presId="urn:microsoft.com/office/officeart/2011/layout/HexagonRadial"/>
    <dgm:cxn modelId="{BCE1D55D-556F-481C-ACA4-93B832694AE5}" type="presParOf" srcId="{9BC56992-C99B-4999-8D49-5CE915393896}" destId="{2B70C887-9377-4BB5-A226-F516D446267C}" srcOrd="0" destOrd="0" presId="urn:microsoft.com/office/officeart/2011/layout/HexagonRadial"/>
    <dgm:cxn modelId="{4237F9E4-8BEE-431D-90C7-2356490787D5}" type="presParOf" srcId="{C52F2E52-1A80-4D91-99F1-4CBC2096D115}" destId="{1306450D-5F1C-4CD4-A54B-95BFF6295662}" srcOrd="8" destOrd="0" presId="urn:microsoft.com/office/officeart/2011/layout/HexagonRadial"/>
    <dgm:cxn modelId="{51AA0D66-AA4D-40A7-83CE-53AB4B6FEBA6}" type="presParOf" srcId="{C52F2E52-1A80-4D91-99F1-4CBC2096D115}" destId="{CF29C1CD-7534-4747-BC72-A69730926DAC}" srcOrd="9" destOrd="0" presId="urn:microsoft.com/office/officeart/2011/layout/HexagonRadial"/>
    <dgm:cxn modelId="{30496F6E-8134-4DB5-8772-27A26B6FCA81}" type="presParOf" srcId="{CF29C1CD-7534-4747-BC72-A69730926DAC}" destId="{69010ADB-4947-471B-B14D-160375F0B914}" srcOrd="0" destOrd="0" presId="urn:microsoft.com/office/officeart/2011/layout/HexagonRadial"/>
    <dgm:cxn modelId="{499D2811-20E9-47BC-9FC0-A057E27B3F84}" type="presParOf" srcId="{C52F2E52-1A80-4D91-99F1-4CBC2096D115}" destId="{1AFC0389-4C05-46F4-893F-820F32803835}" srcOrd="10" destOrd="0" presId="urn:microsoft.com/office/officeart/2011/layout/HexagonRadial"/>
    <dgm:cxn modelId="{B6282BE9-EAAB-407C-98AD-6F6A047A9037}" type="presParOf" srcId="{C52F2E52-1A80-4D91-99F1-4CBC2096D115}" destId="{20D31518-EF74-408B-A1BE-AB58109962EA}" srcOrd="11" destOrd="0" presId="urn:microsoft.com/office/officeart/2011/layout/HexagonRadial"/>
    <dgm:cxn modelId="{D708AD72-B48F-4541-8CA3-3AB8F5297667}" type="presParOf" srcId="{20D31518-EF74-408B-A1BE-AB58109962EA}" destId="{B0AD5919-AE23-4E0C-B41C-807026050F70}" srcOrd="0" destOrd="0" presId="urn:microsoft.com/office/officeart/2011/layout/HexagonRadial"/>
    <dgm:cxn modelId="{0F63DE1C-F1AE-40DE-B66A-C5A9092BBCFE}" type="presParOf" srcId="{C52F2E52-1A80-4D91-99F1-4CBC2096D115}" destId="{0D57E3EA-8919-4605-AC59-49919BA09709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D72DF-915B-45C3-9BA9-977505A73E14}">
      <dsp:nvSpPr>
        <dsp:cNvPr id="0" name=""/>
        <dsp:cNvSpPr/>
      </dsp:nvSpPr>
      <dsp:spPr>
        <a:xfrm>
          <a:off x="2268474" y="995780"/>
          <a:ext cx="1265680" cy="1094864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 dirty="0"/>
            <a:t>ESP32 Wi-Fi Provisioning via BLE (Bluetooth Low Energy) – Arduino IDE</a:t>
          </a:r>
          <a:endParaRPr lang="en-IN" sz="800" kern="1200" dirty="0"/>
        </a:p>
      </dsp:txBody>
      <dsp:txXfrm>
        <a:off x="2478215" y="1177214"/>
        <a:ext cx="846198" cy="731996"/>
      </dsp:txXfrm>
    </dsp:sp>
    <dsp:sp modelId="{69A9A122-7229-4795-AD77-C9EFA61A960A}">
      <dsp:nvSpPr>
        <dsp:cNvPr id="0" name=""/>
        <dsp:cNvSpPr/>
      </dsp:nvSpPr>
      <dsp:spPr>
        <a:xfrm>
          <a:off x="3061033" y="471961"/>
          <a:ext cx="477537" cy="411461"/>
        </a:xfrm>
        <a:prstGeom prst="hexagon">
          <a:avLst>
            <a:gd name="adj" fmla="val 28900"/>
            <a:gd name="vf" fmla="val 11547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933C2B-404E-4465-AFB5-EDED43FB98AD}">
      <dsp:nvSpPr>
        <dsp:cNvPr id="0" name=""/>
        <dsp:cNvSpPr/>
      </dsp:nvSpPr>
      <dsp:spPr>
        <a:xfrm>
          <a:off x="2385061" y="0"/>
          <a:ext cx="1037216" cy="89731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uploading</a:t>
          </a:r>
          <a:r>
            <a:rPr lang="en-IN" sz="800" kern="1200" baseline="0" dirty="0"/>
            <a:t> the code using </a:t>
          </a:r>
          <a:r>
            <a:rPr lang="en-IN" sz="800" kern="1200"/>
            <a:t>Arduino IDE in esp32</a:t>
          </a:r>
          <a:endParaRPr lang="en-IN" sz="800" kern="1200" dirty="0"/>
        </a:p>
      </dsp:txBody>
      <dsp:txXfrm>
        <a:off x="2556950" y="148704"/>
        <a:ext cx="693438" cy="599905"/>
      </dsp:txXfrm>
    </dsp:sp>
    <dsp:sp modelId="{527CAA21-8612-4238-91BB-967D3CE725F2}">
      <dsp:nvSpPr>
        <dsp:cNvPr id="0" name=""/>
        <dsp:cNvSpPr/>
      </dsp:nvSpPr>
      <dsp:spPr>
        <a:xfrm>
          <a:off x="3618356" y="1241176"/>
          <a:ext cx="477537" cy="411461"/>
        </a:xfrm>
        <a:prstGeom prst="hexagon">
          <a:avLst>
            <a:gd name="adj" fmla="val 28900"/>
            <a:gd name="vf" fmla="val 11547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92CA6D-1188-4BD9-B8BE-18B1A873F8FB}">
      <dsp:nvSpPr>
        <dsp:cNvPr id="0" name=""/>
        <dsp:cNvSpPr/>
      </dsp:nvSpPr>
      <dsp:spPr>
        <a:xfrm>
          <a:off x="3336309" y="551908"/>
          <a:ext cx="1037216" cy="89731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Connecting my BLE with esp32</a:t>
          </a:r>
        </a:p>
      </dsp:txBody>
      <dsp:txXfrm>
        <a:off x="3508198" y="700612"/>
        <a:ext cx="693438" cy="599905"/>
      </dsp:txXfrm>
    </dsp:sp>
    <dsp:sp modelId="{2B70C887-9377-4BB5-A226-F516D446267C}">
      <dsp:nvSpPr>
        <dsp:cNvPr id="0" name=""/>
        <dsp:cNvSpPr/>
      </dsp:nvSpPr>
      <dsp:spPr>
        <a:xfrm>
          <a:off x="3231203" y="2109474"/>
          <a:ext cx="477537" cy="411461"/>
        </a:xfrm>
        <a:prstGeom prst="hexagon">
          <a:avLst>
            <a:gd name="adj" fmla="val 28900"/>
            <a:gd name="vf" fmla="val 11547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1E3E1F-9E7A-46F1-A258-BB63C1EB6AEE}">
      <dsp:nvSpPr>
        <dsp:cNvPr id="0" name=""/>
        <dsp:cNvSpPr/>
      </dsp:nvSpPr>
      <dsp:spPr>
        <a:xfrm>
          <a:off x="3336309" y="1636895"/>
          <a:ext cx="1037216" cy="89731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Transmitting the Wi-Fi  which I desired to connect with esp32 by using the app</a:t>
          </a:r>
        </a:p>
      </dsp:txBody>
      <dsp:txXfrm>
        <a:off x="3508198" y="1785599"/>
        <a:ext cx="693438" cy="599905"/>
      </dsp:txXfrm>
    </dsp:sp>
    <dsp:sp modelId="{69010ADB-4947-471B-B14D-160375F0B914}">
      <dsp:nvSpPr>
        <dsp:cNvPr id="0" name=""/>
        <dsp:cNvSpPr/>
      </dsp:nvSpPr>
      <dsp:spPr>
        <a:xfrm>
          <a:off x="2270829" y="2199607"/>
          <a:ext cx="477537" cy="411461"/>
        </a:xfrm>
        <a:prstGeom prst="hexagon">
          <a:avLst>
            <a:gd name="adj" fmla="val 28900"/>
            <a:gd name="vf" fmla="val 11547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06450D-5F1C-4CD4-A54B-95BFF6295662}">
      <dsp:nvSpPr>
        <dsp:cNvPr id="0" name=""/>
        <dsp:cNvSpPr/>
      </dsp:nvSpPr>
      <dsp:spPr>
        <a:xfrm>
          <a:off x="2385061" y="2189421"/>
          <a:ext cx="1037216" cy="89731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Esp32 connected to the desired Wi-Fi, I feed through app </a:t>
          </a:r>
        </a:p>
      </dsp:txBody>
      <dsp:txXfrm>
        <a:off x="2556950" y="2338125"/>
        <a:ext cx="693438" cy="599905"/>
      </dsp:txXfrm>
    </dsp:sp>
    <dsp:sp modelId="{B0AD5919-AE23-4E0C-B41C-807026050F70}">
      <dsp:nvSpPr>
        <dsp:cNvPr id="0" name=""/>
        <dsp:cNvSpPr/>
      </dsp:nvSpPr>
      <dsp:spPr>
        <a:xfrm>
          <a:off x="1704379" y="1430701"/>
          <a:ext cx="477537" cy="411461"/>
        </a:xfrm>
        <a:prstGeom prst="hexagon">
          <a:avLst>
            <a:gd name="adj" fmla="val 28900"/>
            <a:gd name="vf" fmla="val 11547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FC0389-4C05-46F4-893F-820F32803835}">
      <dsp:nvSpPr>
        <dsp:cNvPr id="0" name=""/>
        <dsp:cNvSpPr/>
      </dsp:nvSpPr>
      <dsp:spPr>
        <a:xfrm>
          <a:off x="1429397" y="1637512"/>
          <a:ext cx="1037216" cy="89731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Shows the SSID and password of the Wi-Fi which I feed</a:t>
          </a:r>
        </a:p>
      </dsp:txBody>
      <dsp:txXfrm>
        <a:off x="1601286" y="1786216"/>
        <a:ext cx="693438" cy="599905"/>
      </dsp:txXfrm>
    </dsp:sp>
    <dsp:sp modelId="{0D57E3EA-8919-4605-AC59-49919BA09709}">
      <dsp:nvSpPr>
        <dsp:cNvPr id="0" name=""/>
        <dsp:cNvSpPr/>
      </dsp:nvSpPr>
      <dsp:spPr>
        <a:xfrm>
          <a:off x="1429397" y="550673"/>
          <a:ext cx="1037216" cy="89731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dirty="0"/>
            <a:t>Continue to the instruction given in the loop.</a:t>
          </a:r>
        </a:p>
      </dsp:txBody>
      <dsp:txXfrm>
        <a:off x="1601286" y="699377"/>
        <a:ext cx="693438" cy="599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sachita R</dc:creator>
  <cp:keywords/>
  <dc:description/>
  <cp:lastModifiedBy>sachita R</cp:lastModifiedBy>
  <cp:revision>69</cp:revision>
  <dcterms:created xsi:type="dcterms:W3CDTF">2024-09-09T06:16:00Z</dcterms:created>
  <dcterms:modified xsi:type="dcterms:W3CDTF">2024-09-09T11:05:00Z</dcterms:modified>
</cp:coreProperties>
</file>